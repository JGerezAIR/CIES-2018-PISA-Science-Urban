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CF51E" w14:textId="77777777" w:rsidR="004A500B" w:rsidRPr="00261CED" w:rsidRDefault="00261CED" w:rsidP="00261CED">
      <w:pPr>
        <w:jc w:val="center"/>
        <w:rPr>
          <w:rFonts w:ascii="Times New Roman" w:hAnsi="Times New Roman" w:cs="Times New Roman"/>
          <w:i/>
          <w:sz w:val="24"/>
          <w:szCs w:val="24"/>
        </w:rPr>
      </w:pPr>
      <w:bookmarkStart w:id="0" w:name="_GoBack"/>
      <w:bookmarkEnd w:id="0"/>
      <w:r w:rsidRPr="00261CED">
        <w:rPr>
          <w:rFonts w:ascii="Times New Roman" w:hAnsi="Times New Roman" w:cs="Times New Roman"/>
          <w:i/>
          <w:sz w:val="24"/>
          <w:szCs w:val="24"/>
        </w:rPr>
        <w:t xml:space="preserve">Beyond performance: </w:t>
      </w:r>
      <w:r w:rsidR="00B609EC">
        <w:rPr>
          <w:rFonts w:ascii="Times New Roman" w:hAnsi="Times New Roman" w:cs="Times New Roman"/>
          <w:i/>
          <w:sz w:val="24"/>
          <w:szCs w:val="24"/>
        </w:rPr>
        <w:t>do 15 year old urban students perceive science issues differently than their rural peers</w:t>
      </w:r>
      <w:r w:rsidRPr="00261CED">
        <w:rPr>
          <w:rFonts w:ascii="Times New Roman" w:hAnsi="Times New Roman" w:cs="Times New Roman"/>
          <w:i/>
          <w:sz w:val="24"/>
          <w:szCs w:val="24"/>
        </w:rPr>
        <w:t>?</w:t>
      </w:r>
    </w:p>
    <w:p w14:paraId="32D46521" w14:textId="77777777" w:rsidR="00FD4000" w:rsidRPr="00FD4000" w:rsidRDefault="00FD4000">
      <w:pPr>
        <w:rPr>
          <w:rFonts w:ascii="Times New Roman" w:hAnsi="Times New Roman" w:cs="Times New Roman"/>
          <w:b/>
          <w:sz w:val="24"/>
          <w:szCs w:val="24"/>
        </w:rPr>
      </w:pPr>
      <w:r>
        <w:rPr>
          <w:rFonts w:ascii="Times New Roman" w:hAnsi="Times New Roman" w:cs="Times New Roman"/>
          <w:b/>
          <w:sz w:val="24"/>
          <w:szCs w:val="24"/>
        </w:rPr>
        <w:t>Objectives</w:t>
      </w:r>
      <w:r w:rsidR="003F1F0E">
        <w:rPr>
          <w:rFonts w:ascii="Times New Roman" w:hAnsi="Times New Roman" w:cs="Times New Roman"/>
          <w:b/>
          <w:sz w:val="24"/>
          <w:szCs w:val="24"/>
        </w:rPr>
        <w:t xml:space="preserve"> and Motivation</w:t>
      </w:r>
    </w:p>
    <w:p w14:paraId="193865C1" w14:textId="77777777" w:rsidR="00FD4000" w:rsidRDefault="00E53452">
      <w:pPr>
        <w:rPr>
          <w:rFonts w:ascii="Times New Roman" w:hAnsi="Times New Roman" w:cs="Times New Roman"/>
          <w:sz w:val="24"/>
          <w:szCs w:val="24"/>
        </w:rPr>
      </w:pPr>
      <w:r w:rsidRPr="004A500B">
        <w:rPr>
          <w:rFonts w:ascii="Times New Roman" w:hAnsi="Times New Roman" w:cs="Times New Roman"/>
          <w:sz w:val="24"/>
          <w:szCs w:val="24"/>
        </w:rPr>
        <w:t>In most countries and economies, students who attend schools in urban areas tend to perform at hig</w:t>
      </w:r>
      <w:r w:rsidR="004A500B">
        <w:rPr>
          <w:rFonts w:ascii="Times New Roman" w:hAnsi="Times New Roman" w:cs="Times New Roman"/>
          <w:sz w:val="24"/>
          <w:szCs w:val="24"/>
        </w:rPr>
        <w:t xml:space="preserve">her levels than </w:t>
      </w:r>
      <w:commentRangeStart w:id="1"/>
      <w:r w:rsidR="004A500B">
        <w:rPr>
          <w:rFonts w:ascii="Times New Roman" w:hAnsi="Times New Roman" w:cs="Times New Roman"/>
          <w:sz w:val="24"/>
          <w:szCs w:val="24"/>
        </w:rPr>
        <w:t>other students</w:t>
      </w:r>
      <w:commentRangeEnd w:id="1"/>
      <w:r w:rsidR="001954C2">
        <w:rPr>
          <w:rStyle w:val="CommentReference"/>
        </w:rPr>
        <w:commentReference w:id="1"/>
      </w:r>
      <w:r w:rsidR="004A500B">
        <w:rPr>
          <w:rFonts w:ascii="Times New Roman" w:hAnsi="Times New Roman" w:cs="Times New Roman"/>
          <w:sz w:val="24"/>
          <w:szCs w:val="24"/>
        </w:rPr>
        <w:t xml:space="preserve">. </w:t>
      </w:r>
      <w:commentRangeStart w:id="2"/>
      <w:r w:rsidR="004A500B">
        <w:rPr>
          <w:rFonts w:ascii="Times New Roman" w:hAnsi="Times New Roman" w:cs="Times New Roman"/>
          <w:sz w:val="24"/>
          <w:szCs w:val="24"/>
        </w:rPr>
        <w:t>Often these schools benefit from improved educational resources and greater autonomy in the allocation of these resources</w:t>
      </w:r>
      <w:commentRangeEnd w:id="2"/>
      <w:r w:rsidR="001954C2">
        <w:rPr>
          <w:rStyle w:val="CommentReference"/>
        </w:rPr>
        <w:commentReference w:id="2"/>
      </w:r>
      <w:r w:rsidR="004A500B">
        <w:rPr>
          <w:rFonts w:ascii="Times New Roman" w:hAnsi="Times New Roman" w:cs="Times New Roman"/>
          <w:sz w:val="24"/>
          <w:szCs w:val="24"/>
        </w:rPr>
        <w:t xml:space="preserve"> (OECD 2013).</w:t>
      </w:r>
    </w:p>
    <w:p w14:paraId="23A44A86" w14:textId="77777777" w:rsidR="007A6B84" w:rsidRDefault="007A6B84">
      <w:pPr>
        <w:rPr>
          <w:rFonts w:ascii="Times New Roman" w:hAnsi="Times New Roman" w:cs="Times New Roman"/>
          <w:sz w:val="24"/>
          <w:szCs w:val="24"/>
        </w:rPr>
      </w:pPr>
      <w:r>
        <w:rPr>
          <w:rFonts w:ascii="Times New Roman" w:hAnsi="Times New Roman" w:cs="Times New Roman"/>
          <w:sz w:val="24"/>
          <w:szCs w:val="24"/>
        </w:rPr>
        <w:t xml:space="preserve">Using </w:t>
      </w:r>
      <w:r w:rsidR="00FD4000">
        <w:rPr>
          <w:rFonts w:ascii="Times New Roman" w:hAnsi="Times New Roman" w:cs="Times New Roman"/>
          <w:sz w:val="24"/>
          <w:szCs w:val="24"/>
        </w:rPr>
        <w:t xml:space="preserve">data from the Program for International Student Assessment (PISA), </w:t>
      </w:r>
      <w:r>
        <w:rPr>
          <w:rFonts w:ascii="Times New Roman" w:hAnsi="Times New Roman" w:cs="Times New Roman"/>
          <w:sz w:val="24"/>
          <w:szCs w:val="24"/>
        </w:rPr>
        <w:t xml:space="preserve">this analysis examines differences in student </w:t>
      </w:r>
      <w:r w:rsidR="003778B3">
        <w:rPr>
          <w:rFonts w:ascii="Times New Roman" w:hAnsi="Times New Roman" w:cs="Times New Roman"/>
          <w:sz w:val="24"/>
          <w:szCs w:val="24"/>
        </w:rPr>
        <w:t xml:space="preserve">science </w:t>
      </w:r>
      <w:r>
        <w:rPr>
          <w:rFonts w:ascii="Times New Roman" w:hAnsi="Times New Roman" w:cs="Times New Roman"/>
          <w:sz w:val="24"/>
          <w:szCs w:val="24"/>
        </w:rPr>
        <w:t xml:space="preserve">performance </w:t>
      </w:r>
      <w:del w:id="3" w:author="Sen, Anindita" w:date="2017-10-10T11:04:00Z">
        <w:r w:rsidDel="00B462E7">
          <w:rPr>
            <w:rFonts w:ascii="Times New Roman" w:hAnsi="Times New Roman" w:cs="Times New Roman"/>
            <w:sz w:val="24"/>
            <w:szCs w:val="24"/>
          </w:rPr>
          <w:delText xml:space="preserve">in </w:delText>
        </w:r>
      </w:del>
      <w:ins w:id="4" w:author="Sen, Anindita" w:date="2017-10-10T11:04:00Z">
        <w:r w:rsidR="00B462E7">
          <w:rPr>
            <w:rFonts w:ascii="Times New Roman" w:hAnsi="Times New Roman" w:cs="Times New Roman"/>
            <w:sz w:val="24"/>
            <w:szCs w:val="24"/>
          </w:rPr>
          <w:t>by school community (</w:t>
        </w:r>
      </w:ins>
      <w:r>
        <w:rPr>
          <w:rFonts w:ascii="Times New Roman" w:hAnsi="Times New Roman" w:cs="Times New Roman"/>
          <w:sz w:val="24"/>
          <w:szCs w:val="24"/>
        </w:rPr>
        <w:t>urban versus non-urban</w:t>
      </w:r>
      <w:ins w:id="5" w:author="Sen, Anindita" w:date="2017-10-10T11:05:00Z">
        <w:r w:rsidR="00B462E7">
          <w:rPr>
            <w:rFonts w:ascii="Times New Roman" w:hAnsi="Times New Roman" w:cs="Times New Roman"/>
            <w:sz w:val="24"/>
            <w:szCs w:val="24"/>
          </w:rPr>
          <w:t>)</w:t>
        </w:r>
      </w:ins>
      <w:del w:id="6" w:author="Sen, Anindita" w:date="2017-10-10T11:05:00Z">
        <w:r w:rsidDel="00B462E7">
          <w:rPr>
            <w:rFonts w:ascii="Times New Roman" w:hAnsi="Times New Roman" w:cs="Times New Roman"/>
            <w:sz w:val="24"/>
            <w:szCs w:val="24"/>
          </w:rPr>
          <w:delText xml:space="preserve"> schools</w:delText>
        </w:r>
      </w:del>
      <w:r>
        <w:rPr>
          <w:rFonts w:ascii="Times New Roman" w:hAnsi="Times New Roman" w:cs="Times New Roman"/>
          <w:sz w:val="24"/>
          <w:szCs w:val="24"/>
        </w:rPr>
        <w:t xml:space="preserve"> across </w:t>
      </w:r>
      <w:del w:id="7" w:author="Sen, Anindita" w:date="2017-10-10T11:05:00Z">
        <w:r w:rsidDel="00B462E7">
          <w:rPr>
            <w:rFonts w:ascii="Times New Roman" w:hAnsi="Times New Roman" w:cs="Times New Roman"/>
            <w:sz w:val="24"/>
            <w:szCs w:val="24"/>
          </w:rPr>
          <w:delText xml:space="preserve">all </w:delText>
        </w:r>
      </w:del>
      <w:ins w:id="8" w:author="Sen, Anindita" w:date="2017-10-10T11:05:00Z">
        <w:r w:rsidR="00B462E7">
          <w:rPr>
            <w:rFonts w:ascii="Times New Roman" w:hAnsi="Times New Roman" w:cs="Times New Roman"/>
            <w:sz w:val="24"/>
            <w:szCs w:val="24"/>
          </w:rPr>
          <w:t xml:space="preserve">PISA </w:t>
        </w:r>
      </w:ins>
      <w:r>
        <w:rPr>
          <w:rFonts w:ascii="Times New Roman" w:hAnsi="Times New Roman" w:cs="Times New Roman"/>
          <w:sz w:val="24"/>
          <w:szCs w:val="24"/>
        </w:rPr>
        <w:t xml:space="preserve">countries over four separate </w:t>
      </w:r>
      <w:del w:id="9" w:author="Sen, Anindita" w:date="2017-10-10T11:05:00Z">
        <w:r w:rsidDel="00B462E7">
          <w:rPr>
            <w:rFonts w:ascii="Times New Roman" w:hAnsi="Times New Roman" w:cs="Times New Roman"/>
            <w:sz w:val="24"/>
            <w:szCs w:val="24"/>
          </w:rPr>
          <w:delText xml:space="preserve">PISA </w:delText>
        </w:r>
      </w:del>
      <w:r>
        <w:rPr>
          <w:rFonts w:ascii="Times New Roman" w:hAnsi="Times New Roman" w:cs="Times New Roman"/>
          <w:sz w:val="24"/>
          <w:szCs w:val="24"/>
        </w:rPr>
        <w:t>cycles (2006, 2009, 2012, and 2015).</w:t>
      </w:r>
    </w:p>
    <w:p w14:paraId="70CBAD00" w14:textId="77777777" w:rsidR="007A6B84" w:rsidRDefault="001954C2">
      <w:pPr>
        <w:rPr>
          <w:rFonts w:ascii="Times New Roman" w:hAnsi="Times New Roman" w:cs="Times New Roman"/>
          <w:sz w:val="24"/>
          <w:szCs w:val="24"/>
        </w:rPr>
      </w:pPr>
      <w:ins w:id="10" w:author="Sen, Anindita" w:date="2017-10-10T10:51:00Z">
        <w:r>
          <w:rPr>
            <w:rFonts w:ascii="Times New Roman" w:hAnsi="Times New Roman" w:cs="Times New Roman"/>
            <w:sz w:val="24"/>
            <w:szCs w:val="24"/>
          </w:rPr>
          <w:t>Using</w:t>
        </w:r>
      </w:ins>
      <w:ins w:id="11" w:author="Sen, Anindita" w:date="2017-10-10T10:50:00Z">
        <w:r>
          <w:rPr>
            <w:rFonts w:ascii="Times New Roman" w:hAnsi="Times New Roman" w:cs="Times New Roman"/>
            <w:sz w:val="24"/>
            <w:szCs w:val="24"/>
          </w:rPr>
          <w:t xml:space="preserve"> </w:t>
        </w:r>
      </w:ins>
      <w:r w:rsidR="00B609EC">
        <w:rPr>
          <w:rFonts w:ascii="Times New Roman" w:hAnsi="Times New Roman" w:cs="Times New Roman"/>
          <w:sz w:val="24"/>
          <w:szCs w:val="24"/>
        </w:rPr>
        <w:t xml:space="preserve">PISA 2015 </w:t>
      </w:r>
      <w:del w:id="12" w:author="Sen, Anindita" w:date="2017-10-10T10:51:00Z">
        <w:r w:rsidR="00B609EC" w:rsidDel="001954C2">
          <w:rPr>
            <w:rFonts w:ascii="Times New Roman" w:hAnsi="Times New Roman" w:cs="Times New Roman"/>
            <w:sz w:val="24"/>
            <w:szCs w:val="24"/>
          </w:rPr>
          <w:delText xml:space="preserve">collected </w:delText>
        </w:r>
      </w:del>
      <w:r w:rsidR="00B609EC">
        <w:rPr>
          <w:rFonts w:ascii="Times New Roman" w:hAnsi="Times New Roman" w:cs="Times New Roman"/>
          <w:sz w:val="24"/>
          <w:szCs w:val="24"/>
        </w:rPr>
        <w:t>data on student attitudes toward learning science.</w:t>
      </w:r>
      <w:del w:id="13" w:author="Sen, Anindita" w:date="2017-10-10T10:50:00Z">
        <w:r w:rsidR="00B609EC" w:rsidDel="001954C2">
          <w:rPr>
            <w:rFonts w:ascii="Times New Roman" w:hAnsi="Times New Roman" w:cs="Times New Roman"/>
            <w:sz w:val="24"/>
            <w:szCs w:val="24"/>
          </w:rPr>
          <w:delText xml:space="preserve"> In addition to performance</w:delText>
        </w:r>
      </w:del>
      <w:del w:id="14" w:author="Sen, Anindita" w:date="2017-10-10T10:51:00Z">
        <w:r w:rsidR="00B609EC" w:rsidDel="001954C2">
          <w:rPr>
            <w:rFonts w:ascii="Times New Roman" w:hAnsi="Times New Roman" w:cs="Times New Roman"/>
            <w:sz w:val="24"/>
            <w:szCs w:val="24"/>
          </w:rPr>
          <w:delText>,</w:delText>
        </w:r>
      </w:del>
      <w:r w:rsidR="00B609EC">
        <w:rPr>
          <w:rFonts w:ascii="Times New Roman" w:hAnsi="Times New Roman" w:cs="Times New Roman"/>
          <w:sz w:val="24"/>
          <w:szCs w:val="24"/>
        </w:rPr>
        <w:t xml:space="preserve"> </w:t>
      </w:r>
      <w:ins w:id="15" w:author="Sen, Anindita" w:date="2017-10-10T10:51:00Z">
        <w:r>
          <w:rPr>
            <w:rFonts w:ascii="Times New Roman" w:hAnsi="Times New Roman" w:cs="Times New Roman"/>
            <w:sz w:val="24"/>
            <w:szCs w:val="24"/>
          </w:rPr>
          <w:t>T</w:t>
        </w:r>
      </w:ins>
      <w:del w:id="16" w:author="Sen, Anindita" w:date="2017-10-10T10:51:00Z">
        <w:r w:rsidR="00B609EC" w:rsidDel="001954C2">
          <w:rPr>
            <w:rFonts w:ascii="Times New Roman" w:hAnsi="Times New Roman" w:cs="Times New Roman"/>
            <w:sz w:val="24"/>
            <w:szCs w:val="24"/>
          </w:rPr>
          <w:delText>t</w:delText>
        </w:r>
      </w:del>
      <w:r w:rsidR="007A6B84">
        <w:rPr>
          <w:rFonts w:ascii="Times New Roman" w:hAnsi="Times New Roman" w:cs="Times New Roman"/>
          <w:sz w:val="24"/>
          <w:szCs w:val="24"/>
        </w:rPr>
        <w:t xml:space="preserve">his analysis also examines </w:t>
      </w:r>
      <w:del w:id="17" w:author="Sen, Anindita" w:date="2017-10-10T10:52:00Z">
        <w:r w:rsidR="007A6B84" w:rsidDel="001954C2">
          <w:rPr>
            <w:rFonts w:ascii="Times New Roman" w:hAnsi="Times New Roman" w:cs="Times New Roman"/>
            <w:sz w:val="24"/>
            <w:szCs w:val="24"/>
          </w:rPr>
          <w:delText xml:space="preserve">three key topics: </w:delText>
        </w:r>
      </w:del>
      <w:r w:rsidR="007A6B84">
        <w:rPr>
          <w:rFonts w:ascii="Times New Roman" w:hAnsi="Times New Roman" w:cs="Times New Roman"/>
          <w:sz w:val="24"/>
          <w:szCs w:val="24"/>
        </w:rPr>
        <w:t xml:space="preserve">(1) students’ awareness of environmental issues, (2) students’ optimism about environmental issues, and (3) students’ beliefs about scientific epistemology </w:t>
      </w:r>
      <w:ins w:id="18" w:author="Sen, Anindita" w:date="2017-10-10T10:52:00Z">
        <w:r>
          <w:rPr>
            <w:rFonts w:ascii="Times New Roman" w:hAnsi="Times New Roman" w:cs="Times New Roman"/>
            <w:sz w:val="24"/>
            <w:szCs w:val="24"/>
          </w:rPr>
          <w:t xml:space="preserve">and how these three learning outcomes vary </w:t>
        </w:r>
      </w:ins>
      <w:r w:rsidR="007A6B84">
        <w:rPr>
          <w:rFonts w:ascii="Times New Roman" w:hAnsi="Times New Roman" w:cs="Times New Roman"/>
          <w:sz w:val="24"/>
          <w:szCs w:val="24"/>
        </w:rPr>
        <w:t>across urban and non-urban schools.</w:t>
      </w:r>
    </w:p>
    <w:p w14:paraId="50B8CD4A" w14:textId="77777777" w:rsidR="003F1F0E" w:rsidRPr="003F1F0E" w:rsidRDefault="00B609EC">
      <w:pPr>
        <w:rPr>
          <w:rFonts w:ascii="Times New Roman" w:hAnsi="Times New Roman" w:cs="Times New Roman"/>
          <w:sz w:val="24"/>
          <w:szCs w:val="24"/>
        </w:rPr>
      </w:pPr>
      <w:r>
        <w:rPr>
          <w:rFonts w:ascii="Times New Roman" w:hAnsi="Times New Roman" w:cs="Times New Roman"/>
          <w:sz w:val="24"/>
          <w:szCs w:val="24"/>
        </w:rPr>
        <w:t xml:space="preserve">Measuring average academic performance across countries can mask inequities by subgroups such as school location. </w:t>
      </w:r>
      <w:r w:rsidR="00EA0587">
        <w:rPr>
          <w:rFonts w:ascii="Times New Roman" w:hAnsi="Times New Roman" w:cs="Times New Roman"/>
          <w:sz w:val="24"/>
          <w:szCs w:val="24"/>
        </w:rPr>
        <w:t>Understanding how variables that are connected to students’ perception and beliefs about science and science issues will provide insight into how to improve t</w:t>
      </w:r>
      <w:r>
        <w:rPr>
          <w:rFonts w:ascii="Times New Roman" w:hAnsi="Times New Roman" w:cs="Times New Roman"/>
          <w:sz w:val="24"/>
          <w:szCs w:val="24"/>
        </w:rPr>
        <w:t>he overall learning environment.</w:t>
      </w:r>
    </w:p>
    <w:p w14:paraId="5CA86620" w14:textId="77777777" w:rsidR="007A6B84" w:rsidRDefault="007A6B84">
      <w:pPr>
        <w:rPr>
          <w:rFonts w:ascii="Times New Roman" w:hAnsi="Times New Roman" w:cs="Times New Roman"/>
          <w:sz w:val="24"/>
          <w:szCs w:val="24"/>
        </w:rPr>
      </w:pPr>
      <w:r>
        <w:rPr>
          <w:rFonts w:ascii="Times New Roman" w:hAnsi="Times New Roman" w:cs="Times New Roman"/>
          <w:b/>
          <w:sz w:val="24"/>
          <w:szCs w:val="24"/>
        </w:rPr>
        <w:t>Research Methods</w:t>
      </w:r>
    </w:p>
    <w:p w14:paraId="4362B616" w14:textId="77777777" w:rsidR="007A6B84" w:rsidRDefault="007A6B84">
      <w:pPr>
        <w:rPr>
          <w:rFonts w:ascii="Times New Roman" w:hAnsi="Times New Roman" w:cs="Times New Roman"/>
          <w:sz w:val="24"/>
          <w:szCs w:val="24"/>
        </w:rPr>
      </w:pPr>
      <w:r>
        <w:rPr>
          <w:rFonts w:ascii="Times New Roman" w:hAnsi="Times New Roman" w:cs="Times New Roman"/>
          <w:sz w:val="24"/>
          <w:szCs w:val="24"/>
        </w:rPr>
        <w:t xml:space="preserve">This paper uses the school location variable of the PISA school questionnaire, which asks </w:t>
      </w:r>
      <w:r w:rsidR="0037602C">
        <w:rPr>
          <w:rFonts w:ascii="Times New Roman" w:hAnsi="Times New Roman" w:cs="Times New Roman"/>
          <w:sz w:val="24"/>
          <w:szCs w:val="24"/>
        </w:rPr>
        <w:t>principals in what kind of community their school is located</w:t>
      </w:r>
      <w:r w:rsidR="00261CED">
        <w:rPr>
          <w:rFonts w:ascii="Times New Roman" w:hAnsi="Times New Roman" w:cs="Times New Roman"/>
          <w:sz w:val="24"/>
          <w:szCs w:val="24"/>
        </w:rPr>
        <w:t xml:space="preserve">. </w:t>
      </w:r>
      <w:r w:rsidR="0037602C">
        <w:rPr>
          <w:rFonts w:ascii="Times New Roman" w:hAnsi="Times New Roman" w:cs="Times New Roman"/>
          <w:sz w:val="24"/>
          <w:szCs w:val="24"/>
        </w:rPr>
        <w:t>An urban school is defined as a school located in a community of more than 100,000 people (OECD 2013).</w:t>
      </w:r>
      <w:ins w:id="19" w:author="Sen, Anindita" w:date="2017-10-10T11:05:00Z">
        <w:r w:rsidR="00B462E7">
          <w:rPr>
            <w:rFonts w:ascii="Times New Roman" w:hAnsi="Times New Roman" w:cs="Times New Roman"/>
            <w:sz w:val="24"/>
            <w:szCs w:val="24"/>
          </w:rPr>
          <w:t xml:space="preserve"> All other schools are defined as </w:t>
        </w:r>
        <w:proofErr w:type="spellStart"/>
        <w:r w:rsidR="00B462E7">
          <w:rPr>
            <w:rFonts w:ascii="Times New Roman" w:hAnsi="Times New Roman" w:cs="Times New Roman"/>
            <w:sz w:val="24"/>
            <w:szCs w:val="24"/>
          </w:rPr>
          <w:t>non urban</w:t>
        </w:r>
        <w:proofErr w:type="spellEnd"/>
        <w:r w:rsidR="00B462E7">
          <w:rPr>
            <w:rFonts w:ascii="Times New Roman" w:hAnsi="Times New Roman" w:cs="Times New Roman"/>
            <w:sz w:val="24"/>
            <w:szCs w:val="24"/>
          </w:rPr>
          <w:t>.</w:t>
        </w:r>
      </w:ins>
    </w:p>
    <w:p w14:paraId="3CF04960" w14:textId="77777777" w:rsidR="0037602C" w:rsidRDefault="0037602C">
      <w:pPr>
        <w:rPr>
          <w:rFonts w:ascii="Times New Roman" w:hAnsi="Times New Roman" w:cs="Times New Roman"/>
          <w:sz w:val="24"/>
          <w:szCs w:val="24"/>
        </w:rPr>
      </w:pPr>
      <w:r>
        <w:rPr>
          <w:rFonts w:ascii="Times New Roman" w:hAnsi="Times New Roman" w:cs="Times New Roman"/>
          <w:sz w:val="24"/>
          <w:szCs w:val="24"/>
        </w:rPr>
        <w:t xml:space="preserve">Students’ awareness of environmental issues is collected by students’ responses to a question about how informed students are about the following environmental issues: the increase of greenhouse gases in the atmosphere, the use of genetically modified organisms, nuclear waste, the consequences of clearing forests for other land use, air pollution, extinction of plants and animals, and water storage. </w:t>
      </w:r>
    </w:p>
    <w:p w14:paraId="693BCA7A" w14:textId="77777777" w:rsidR="0037602C" w:rsidRDefault="0037602C">
      <w:pPr>
        <w:rPr>
          <w:rFonts w:ascii="Times New Roman" w:hAnsi="Times New Roman" w:cs="Times New Roman"/>
          <w:sz w:val="24"/>
          <w:szCs w:val="24"/>
        </w:rPr>
      </w:pPr>
      <w:r>
        <w:rPr>
          <w:rFonts w:ascii="Times New Roman" w:hAnsi="Times New Roman" w:cs="Times New Roman"/>
          <w:sz w:val="24"/>
          <w:szCs w:val="24"/>
        </w:rPr>
        <w:t xml:space="preserve">Results show the percentages of students who </w:t>
      </w:r>
      <w:r>
        <w:rPr>
          <w:rFonts w:ascii="Times New Roman" w:hAnsi="Times New Roman" w:cs="Times New Roman"/>
          <w:i/>
          <w:sz w:val="24"/>
          <w:szCs w:val="24"/>
        </w:rPr>
        <w:t>have never heard about this,</w:t>
      </w:r>
      <w:r>
        <w:rPr>
          <w:rFonts w:ascii="Times New Roman" w:hAnsi="Times New Roman" w:cs="Times New Roman"/>
          <w:sz w:val="24"/>
          <w:szCs w:val="24"/>
        </w:rPr>
        <w:t xml:space="preserve"> and</w:t>
      </w:r>
      <w:r>
        <w:rPr>
          <w:rFonts w:ascii="Times New Roman" w:hAnsi="Times New Roman" w:cs="Times New Roman"/>
          <w:i/>
          <w:sz w:val="24"/>
          <w:szCs w:val="24"/>
        </w:rPr>
        <w:t xml:space="preserve"> have heard about this but would not be able to explain what it is really about</w:t>
      </w:r>
      <w:r>
        <w:rPr>
          <w:rFonts w:ascii="Times New Roman" w:hAnsi="Times New Roman" w:cs="Times New Roman"/>
          <w:sz w:val="24"/>
          <w:szCs w:val="24"/>
        </w:rPr>
        <w:t xml:space="preserve">. Students who select these two responses are considered to be “unfamiliar.” Students who select that they </w:t>
      </w:r>
      <w:r>
        <w:rPr>
          <w:rFonts w:ascii="Times New Roman" w:hAnsi="Times New Roman" w:cs="Times New Roman"/>
          <w:i/>
          <w:sz w:val="24"/>
          <w:szCs w:val="24"/>
        </w:rPr>
        <w:t>know something about this and could explain the general issue</w:t>
      </w:r>
      <w:r>
        <w:rPr>
          <w:rFonts w:ascii="Times New Roman" w:hAnsi="Times New Roman" w:cs="Times New Roman"/>
          <w:sz w:val="24"/>
          <w:szCs w:val="24"/>
        </w:rPr>
        <w:t xml:space="preserve"> or select that they are </w:t>
      </w:r>
      <w:r>
        <w:rPr>
          <w:rFonts w:ascii="Times New Roman" w:hAnsi="Times New Roman" w:cs="Times New Roman"/>
          <w:i/>
          <w:sz w:val="24"/>
          <w:szCs w:val="24"/>
        </w:rPr>
        <w:t>familiar with this and would be able to explain this well</w:t>
      </w:r>
      <w:r>
        <w:rPr>
          <w:rFonts w:ascii="Times New Roman" w:hAnsi="Times New Roman" w:cs="Times New Roman"/>
          <w:sz w:val="24"/>
          <w:szCs w:val="24"/>
        </w:rPr>
        <w:t xml:space="preserve"> are considered to be “familiar.”</w:t>
      </w:r>
    </w:p>
    <w:p w14:paraId="35D3AC06" w14:textId="77777777" w:rsidR="0037602C" w:rsidRDefault="00CE04CC">
      <w:pPr>
        <w:rPr>
          <w:rFonts w:ascii="Times New Roman" w:hAnsi="Times New Roman" w:cs="Times New Roman"/>
          <w:sz w:val="24"/>
          <w:szCs w:val="24"/>
        </w:rPr>
      </w:pPr>
      <w:r>
        <w:rPr>
          <w:rFonts w:ascii="Times New Roman" w:hAnsi="Times New Roman" w:cs="Times New Roman"/>
          <w:sz w:val="24"/>
          <w:szCs w:val="24"/>
        </w:rPr>
        <w:t>Students’</w:t>
      </w:r>
      <w:r w:rsidR="0037602C">
        <w:rPr>
          <w:rFonts w:ascii="Times New Roman" w:hAnsi="Times New Roman" w:cs="Times New Roman"/>
          <w:sz w:val="24"/>
          <w:szCs w:val="24"/>
        </w:rPr>
        <w:t xml:space="preserve"> optimism about environmental issues concerns the same </w:t>
      </w:r>
      <w:r>
        <w:rPr>
          <w:rFonts w:ascii="Times New Roman" w:hAnsi="Times New Roman" w:cs="Times New Roman"/>
          <w:sz w:val="24"/>
          <w:szCs w:val="24"/>
        </w:rPr>
        <w:t>seven topics</w:t>
      </w:r>
      <w:r w:rsidR="0037602C">
        <w:rPr>
          <w:rFonts w:ascii="Times New Roman" w:hAnsi="Times New Roman" w:cs="Times New Roman"/>
          <w:sz w:val="24"/>
          <w:szCs w:val="24"/>
        </w:rPr>
        <w:t xml:space="preserve"> as the awareness question</w:t>
      </w:r>
      <w:r>
        <w:rPr>
          <w:rFonts w:ascii="Times New Roman" w:hAnsi="Times New Roman" w:cs="Times New Roman"/>
          <w:sz w:val="24"/>
          <w:szCs w:val="24"/>
        </w:rPr>
        <w:t xml:space="preserve">, and students’ are classified into the three groups: whether the students think the issues will </w:t>
      </w:r>
      <w:r>
        <w:rPr>
          <w:rFonts w:ascii="Times New Roman" w:hAnsi="Times New Roman" w:cs="Times New Roman"/>
          <w:i/>
          <w:sz w:val="24"/>
          <w:szCs w:val="24"/>
        </w:rPr>
        <w:t>improve</w:t>
      </w:r>
      <w:r>
        <w:rPr>
          <w:rFonts w:ascii="Times New Roman" w:hAnsi="Times New Roman" w:cs="Times New Roman"/>
          <w:sz w:val="24"/>
          <w:szCs w:val="24"/>
        </w:rPr>
        <w:t xml:space="preserve">, </w:t>
      </w:r>
      <w:r>
        <w:rPr>
          <w:rFonts w:ascii="Times New Roman" w:hAnsi="Times New Roman" w:cs="Times New Roman"/>
          <w:i/>
          <w:sz w:val="24"/>
          <w:szCs w:val="24"/>
        </w:rPr>
        <w:t>stay about the same</w:t>
      </w:r>
      <w:r>
        <w:rPr>
          <w:rFonts w:ascii="Times New Roman" w:hAnsi="Times New Roman" w:cs="Times New Roman"/>
          <w:sz w:val="24"/>
          <w:szCs w:val="24"/>
        </w:rPr>
        <w:t xml:space="preserve">, or </w:t>
      </w:r>
      <w:r>
        <w:rPr>
          <w:rFonts w:ascii="Times New Roman" w:hAnsi="Times New Roman" w:cs="Times New Roman"/>
          <w:i/>
          <w:sz w:val="24"/>
          <w:szCs w:val="24"/>
        </w:rPr>
        <w:t>get worse</w:t>
      </w:r>
      <w:r>
        <w:rPr>
          <w:rFonts w:ascii="Times New Roman" w:hAnsi="Times New Roman" w:cs="Times New Roman"/>
          <w:sz w:val="24"/>
          <w:szCs w:val="24"/>
        </w:rPr>
        <w:t xml:space="preserve">. For binary analyses, the response </w:t>
      </w:r>
      <w:r>
        <w:rPr>
          <w:rFonts w:ascii="Times New Roman" w:hAnsi="Times New Roman" w:cs="Times New Roman"/>
          <w:i/>
          <w:sz w:val="24"/>
          <w:szCs w:val="24"/>
        </w:rPr>
        <w:t>improve</w:t>
      </w:r>
      <w:r w:rsidR="00A77432">
        <w:rPr>
          <w:rFonts w:ascii="Times New Roman" w:hAnsi="Times New Roman" w:cs="Times New Roman"/>
          <w:sz w:val="24"/>
          <w:szCs w:val="24"/>
        </w:rPr>
        <w:t xml:space="preserve"> is coded as “optimism”</w:t>
      </w:r>
      <w:r>
        <w:rPr>
          <w:rFonts w:ascii="Times New Roman" w:hAnsi="Times New Roman" w:cs="Times New Roman"/>
          <w:sz w:val="24"/>
          <w:szCs w:val="24"/>
        </w:rPr>
        <w:t xml:space="preserve"> and </w:t>
      </w:r>
      <w:r>
        <w:rPr>
          <w:rFonts w:ascii="Times New Roman" w:hAnsi="Times New Roman" w:cs="Times New Roman"/>
          <w:i/>
          <w:sz w:val="24"/>
          <w:szCs w:val="24"/>
        </w:rPr>
        <w:t>get worse</w:t>
      </w:r>
      <w:r w:rsidR="00A77432">
        <w:rPr>
          <w:rFonts w:ascii="Times New Roman" w:hAnsi="Times New Roman" w:cs="Times New Roman"/>
          <w:sz w:val="24"/>
          <w:szCs w:val="24"/>
        </w:rPr>
        <w:t xml:space="preserve"> and </w:t>
      </w:r>
      <w:r w:rsidR="00A77432">
        <w:rPr>
          <w:rFonts w:ascii="Times New Roman" w:hAnsi="Times New Roman" w:cs="Times New Roman"/>
          <w:i/>
          <w:sz w:val="24"/>
          <w:szCs w:val="24"/>
        </w:rPr>
        <w:t>stay about the same</w:t>
      </w:r>
      <w:r w:rsidR="00A77432">
        <w:rPr>
          <w:rFonts w:ascii="Times New Roman" w:hAnsi="Times New Roman" w:cs="Times New Roman"/>
          <w:sz w:val="24"/>
          <w:szCs w:val="24"/>
        </w:rPr>
        <w:t xml:space="preserve"> are considered as “less optimistic” responses.</w:t>
      </w:r>
    </w:p>
    <w:p w14:paraId="147B25C5" w14:textId="77777777" w:rsidR="00CE04CC" w:rsidRDefault="00CE04CC">
      <w:pPr>
        <w:rPr>
          <w:rFonts w:ascii="Times New Roman" w:hAnsi="Times New Roman" w:cs="Times New Roman"/>
          <w:sz w:val="24"/>
          <w:szCs w:val="24"/>
        </w:rPr>
      </w:pPr>
      <w:r>
        <w:rPr>
          <w:rFonts w:ascii="Times New Roman" w:hAnsi="Times New Roman" w:cs="Times New Roman"/>
          <w:sz w:val="24"/>
          <w:szCs w:val="24"/>
        </w:rPr>
        <w:t>Beliefs about scientific epistemology are collected by students’ responses on a four-point Likert scale to six statements</w:t>
      </w:r>
      <w:r w:rsidR="00261CED">
        <w:rPr>
          <w:rFonts w:ascii="Times New Roman" w:hAnsi="Times New Roman" w:cs="Times New Roman"/>
          <w:sz w:val="24"/>
          <w:szCs w:val="24"/>
        </w:rPr>
        <w:t xml:space="preserve"> </w:t>
      </w:r>
      <w:r w:rsidR="00743481">
        <w:rPr>
          <w:rFonts w:ascii="Times New Roman" w:hAnsi="Times New Roman" w:cs="Times New Roman"/>
          <w:sz w:val="24"/>
          <w:szCs w:val="24"/>
        </w:rPr>
        <w:t>about scientific epistemology</w:t>
      </w:r>
      <w:r w:rsidR="00261CED">
        <w:rPr>
          <w:rFonts w:ascii="Times New Roman" w:hAnsi="Times New Roman" w:cs="Times New Roman"/>
          <w:sz w:val="24"/>
          <w:szCs w:val="24"/>
        </w:rPr>
        <w:t xml:space="preserve">. </w:t>
      </w:r>
      <w:r>
        <w:rPr>
          <w:rFonts w:ascii="Times New Roman" w:hAnsi="Times New Roman" w:cs="Times New Roman"/>
          <w:bCs/>
          <w:sz w:val="24"/>
          <w:szCs w:val="24"/>
        </w:rPr>
        <w:t>The Likert scale is converted into a two-point scale for the binary analyses.</w:t>
      </w:r>
    </w:p>
    <w:p w14:paraId="5364A3E6" w14:textId="77777777" w:rsidR="003F1F0E" w:rsidRDefault="007A6B84">
      <w:pPr>
        <w:rPr>
          <w:rFonts w:ascii="Times New Roman" w:hAnsi="Times New Roman" w:cs="Times New Roman"/>
          <w:sz w:val="24"/>
          <w:szCs w:val="24"/>
        </w:rPr>
      </w:pPr>
      <w:r>
        <w:rPr>
          <w:rFonts w:ascii="Times New Roman" w:hAnsi="Times New Roman" w:cs="Times New Roman"/>
          <w:sz w:val="24"/>
          <w:szCs w:val="24"/>
        </w:rPr>
        <w:t xml:space="preserve">Statistical </w:t>
      </w:r>
      <w:r>
        <w:rPr>
          <w:rFonts w:ascii="Times New Roman" w:hAnsi="Times New Roman" w:cs="Times New Roman"/>
          <w:i/>
          <w:sz w:val="24"/>
          <w:szCs w:val="24"/>
        </w:rPr>
        <w:t>t</w:t>
      </w:r>
      <w:r>
        <w:rPr>
          <w:rFonts w:ascii="Times New Roman" w:hAnsi="Times New Roman" w:cs="Times New Roman"/>
          <w:sz w:val="24"/>
          <w:szCs w:val="24"/>
        </w:rPr>
        <w:t xml:space="preserve">-tests are performed for the comparison of achievement scores and percentage of students’ </w:t>
      </w:r>
      <w:r w:rsidR="00CE04CC">
        <w:rPr>
          <w:rFonts w:ascii="Times New Roman" w:hAnsi="Times New Roman" w:cs="Times New Roman"/>
          <w:sz w:val="24"/>
          <w:szCs w:val="24"/>
        </w:rPr>
        <w:t>responses</w:t>
      </w:r>
      <w:r>
        <w:rPr>
          <w:rFonts w:ascii="Times New Roman" w:hAnsi="Times New Roman" w:cs="Times New Roman"/>
          <w:sz w:val="24"/>
          <w:szCs w:val="24"/>
        </w:rPr>
        <w:t xml:space="preserve"> </w:t>
      </w:r>
      <w:r w:rsidR="00CE04CC">
        <w:rPr>
          <w:rFonts w:ascii="Times New Roman" w:hAnsi="Times New Roman" w:cs="Times New Roman"/>
          <w:sz w:val="24"/>
          <w:szCs w:val="24"/>
        </w:rPr>
        <w:t xml:space="preserve">to the aforementioned questions. </w:t>
      </w:r>
      <w:r w:rsidR="003F1F0E">
        <w:rPr>
          <w:rFonts w:ascii="Times New Roman" w:hAnsi="Times New Roman" w:cs="Times New Roman"/>
          <w:sz w:val="24"/>
          <w:szCs w:val="24"/>
        </w:rPr>
        <w:t xml:space="preserve">Linear, logit, and </w:t>
      </w:r>
      <w:proofErr w:type="spellStart"/>
      <w:r w:rsidR="003F1F0E">
        <w:rPr>
          <w:rFonts w:ascii="Times New Roman" w:hAnsi="Times New Roman" w:cs="Times New Roman"/>
          <w:sz w:val="24"/>
          <w:szCs w:val="24"/>
        </w:rPr>
        <w:t>probit</w:t>
      </w:r>
      <w:proofErr w:type="spellEnd"/>
      <w:r w:rsidR="003F1F0E">
        <w:rPr>
          <w:rFonts w:ascii="Times New Roman" w:hAnsi="Times New Roman" w:cs="Times New Roman"/>
          <w:sz w:val="24"/>
          <w:szCs w:val="24"/>
        </w:rPr>
        <w:t xml:space="preserve"> r</w:t>
      </w:r>
      <w:r w:rsidR="00CE04CC">
        <w:rPr>
          <w:rFonts w:ascii="Times New Roman" w:hAnsi="Times New Roman" w:cs="Times New Roman"/>
          <w:sz w:val="24"/>
          <w:szCs w:val="24"/>
        </w:rPr>
        <w:t xml:space="preserve">egression analyses </w:t>
      </w:r>
      <w:r w:rsidR="003F1F0E">
        <w:rPr>
          <w:rFonts w:ascii="Times New Roman" w:hAnsi="Times New Roman" w:cs="Times New Roman"/>
          <w:sz w:val="24"/>
          <w:szCs w:val="24"/>
        </w:rPr>
        <w:t>are</w:t>
      </w:r>
      <w:r w:rsidR="00CE04CC">
        <w:rPr>
          <w:rFonts w:ascii="Times New Roman" w:hAnsi="Times New Roman" w:cs="Times New Roman"/>
          <w:sz w:val="24"/>
          <w:szCs w:val="24"/>
        </w:rPr>
        <w:t xml:space="preserve"> u</w:t>
      </w:r>
      <w:r w:rsidR="003F1F0E">
        <w:rPr>
          <w:rFonts w:ascii="Times New Roman" w:hAnsi="Times New Roman" w:cs="Times New Roman"/>
          <w:sz w:val="24"/>
          <w:szCs w:val="24"/>
        </w:rPr>
        <w:t>sed to control for performance when using the</w:t>
      </w:r>
      <w:r w:rsidR="00CE04CC">
        <w:rPr>
          <w:rFonts w:ascii="Times New Roman" w:hAnsi="Times New Roman" w:cs="Times New Roman"/>
          <w:sz w:val="24"/>
          <w:szCs w:val="24"/>
        </w:rPr>
        <w:t xml:space="preserve"> non-cognitive variables</w:t>
      </w:r>
      <w:r w:rsidR="003F1F0E">
        <w:rPr>
          <w:rFonts w:ascii="Times New Roman" w:hAnsi="Times New Roman" w:cs="Times New Roman"/>
          <w:sz w:val="24"/>
          <w:szCs w:val="24"/>
        </w:rPr>
        <w:t xml:space="preserve"> as outcomes.</w:t>
      </w:r>
    </w:p>
    <w:p w14:paraId="56F08446" w14:textId="77777777" w:rsidR="00743481" w:rsidRDefault="00C81D94">
      <w:pPr>
        <w:rPr>
          <w:rFonts w:ascii="Times New Roman" w:hAnsi="Times New Roman" w:cs="Times New Roman"/>
          <w:b/>
          <w:sz w:val="24"/>
          <w:szCs w:val="24"/>
        </w:rPr>
      </w:pPr>
      <w:r>
        <w:rPr>
          <w:rFonts w:ascii="Times New Roman" w:hAnsi="Times New Roman" w:cs="Times New Roman"/>
          <w:b/>
          <w:sz w:val="24"/>
          <w:szCs w:val="24"/>
        </w:rPr>
        <w:t xml:space="preserve">Preliminary </w:t>
      </w:r>
      <w:commentRangeStart w:id="20"/>
      <w:r>
        <w:rPr>
          <w:rFonts w:ascii="Times New Roman" w:hAnsi="Times New Roman" w:cs="Times New Roman"/>
          <w:b/>
          <w:sz w:val="24"/>
          <w:szCs w:val="24"/>
        </w:rPr>
        <w:t>R</w:t>
      </w:r>
      <w:r w:rsidR="00CE04CC">
        <w:rPr>
          <w:rFonts w:ascii="Times New Roman" w:hAnsi="Times New Roman" w:cs="Times New Roman"/>
          <w:b/>
          <w:sz w:val="24"/>
          <w:szCs w:val="24"/>
        </w:rPr>
        <w:t>esults</w:t>
      </w:r>
      <w:commentRangeEnd w:id="20"/>
      <w:r w:rsidR="00B462E7">
        <w:rPr>
          <w:rStyle w:val="CommentReference"/>
        </w:rPr>
        <w:commentReference w:id="20"/>
      </w:r>
    </w:p>
    <w:p w14:paraId="640F4379" w14:textId="77777777" w:rsidR="0094432E" w:rsidRDefault="005B2E52" w:rsidP="0094432E">
      <w:pPr>
        <w:rPr>
          <w:rFonts w:ascii="Times New Roman" w:hAnsi="Times New Roman" w:cs="Times New Roman"/>
          <w:sz w:val="24"/>
          <w:szCs w:val="24"/>
        </w:rPr>
      </w:pPr>
      <w:r>
        <w:rPr>
          <w:rFonts w:ascii="Times New Roman" w:hAnsi="Times New Roman" w:cs="Times New Roman"/>
          <w:sz w:val="24"/>
          <w:szCs w:val="24"/>
        </w:rPr>
        <w:lastRenderedPageBreak/>
        <w:t xml:space="preserve">Urban students are </w:t>
      </w:r>
      <w:r w:rsidR="009D40BC">
        <w:rPr>
          <w:rFonts w:ascii="Times New Roman" w:hAnsi="Times New Roman" w:cs="Times New Roman"/>
          <w:sz w:val="24"/>
          <w:szCs w:val="24"/>
        </w:rPr>
        <w:t xml:space="preserve">generally </w:t>
      </w:r>
      <w:r>
        <w:rPr>
          <w:rFonts w:ascii="Times New Roman" w:hAnsi="Times New Roman" w:cs="Times New Roman"/>
          <w:sz w:val="24"/>
          <w:szCs w:val="24"/>
        </w:rPr>
        <w:t xml:space="preserve">more familiar but more </w:t>
      </w:r>
      <w:commentRangeStart w:id="21"/>
      <w:r>
        <w:rPr>
          <w:rFonts w:ascii="Times New Roman" w:hAnsi="Times New Roman" w:cs="Times New Roman"/>
          <w:sz w:val="24"/>
          <w:szCs w:val="24"/>
        </w:rPr>
        <w:t>pessimistic</w:t>
      </w:r>
      <w:commentRangeEnd w:id="21"/>
      <w:r w:rsidR="00B462E7">
        <w:rPr>
          <w:rStyle w:val="CommentReference"/>
        </w:rPr>
        <w:commentReference w:id="21"/>
      </w:r>
      <w:r>
        <w:rPr>
          <w:rFonts w:ascii="Times New Roman" w:hAnsi="Times New Roman" w:cs="Times New Roman"/>
          <w:sz w:val="24"/>
          <w:szCs w:val="24"/>
        </w:rPr>
        <w:t xml:space="preserve"> about </w:t>
      </w:r>
      <w:r w:rsidR="009D40BC">
        <w:rPr>
          <w:rFonts w:ascii="Times New Roman" w:hAnsi="Times New Roman" w:cs="Times New Roman"/>
          <w:sz w:val="24"/>
          <w:szCs w:val="24"/>
        </w:rPr>
        <w:t xml:space="preserve">environmental issues. </w:t>
      </w:r>
      <w:r w:rsidR="0094432E">
        <w:rPr>
          <w:rFonts w:ascii="Times New Roman" w:hAnsi="Times New Roman" w:cs="Times New Roman"/>
          <w:sz w:val="24"/>
          <w:szCs w:val="24"/>
        </w:rPr>
        <w:t xml:space="preserve">On the topic of air pollution, </w:t>
      </w:r>
      <w:del w:id="22" w:author="Sen, Anindita" w:date="2017-10-10T11:07:00Z">
        <w:r w:rsidR="0094432E" w:rsidDel="00B462E7">
          <w:rPr>
            <w:rFonts w:ascii="Times New Roman" w:hAnsi="Times New Roman" w:cs="Times New Roman"/>
            <w:sz w:val="24"/>
            <w:szCs w:val="24"/>
          </w:rPr>
          <w:delText>the percentage of</w:delText>
        </w:r>
      </w:del>
      <w:ins w:id="23" w:author="Sen, Anindita" w:date="2017-10-10T11:07:00Z">
        <w:r w:rsidR="00B462E7">
          <w:rPr>
            <w:rFonts w:ascii="Times New Roman" w:hAnsi="Times New Roman" w:cs="Times New Roman"/>
            <w:sz w:val="24"/>
            <w:szCs w:val="24"/>
          </w:rPr>
          <w:t>47%</w:t>
        </w:r>
      </w:ins>
      <w:r w:rsidR="0094432E">
        <w:rPr>
          <w:rFonts w:ascii="Times New Roman" w:hAnsi="Times New Roman" w:cs="Times New Roman"/>
          <w:sz w:val="24"/>
          <w:szCs w:val="24"/>
        </w:rPr>
        <w:t xml:space="preserve"> countries whose urban students were more familiar with the issue was 47%, compared to 3% of countries whose urban students were less familiar with the issue. In only one country did urban students consider the issue of air pollution to improve </w:t>
      </w:r>
      <w:r w:rsidR="00AB0169">
        <w:rPr>
          <w:rFonts w:ascii="Times New Roman" w:hAnsi="Times New Roman" w:cs="Times New Roman"/>
          <w:sz w:val="24"/>
          <w:szCs w:val="24"/>
        </w:rPr>
        <w:t xml:space="preserve">in the next 20 </w:t>
      </w:r>
      <w:proofErr w:type="gramStart"/>
      <w:r w:rsidR="00AB0169">
        <w:rPr>
          <w:rFonts w:ascii="Times New Roman" w:hAnsi="Times New Roman" w:cs="Times New Roman"/>
          <w:sz w:val="24"/>
          <w:szCs w:val="24"/>
        </w:rPr>
        <w:t>years</w:t>
      </w:r>
      <w:proofErr w:type="gramEnd"/>
      <w:r w:rsidR="00AB0169">
        <w:rPr>
          <w:rFonts w:ascii="Times New Roman" w:hAnsi="Times New Roman" w:cs="Times New Roman"/>
          <w:sz w:val="24"/>
          <w:szCs w:val="24"/>
        </w:rPr>
        <w:t xml:space="preserve"> </w:t>
      </w:r>
      <w:del w:id="24" w:author="Sen, Anindita" w:date="2017-10-10T11:09:00Z">
        <w:r w:rsidR="00AB0169" w:rsidDel="00B462E7">
          <w:rPr>
            <w:rFonts w:ascii="Times New Roman" w:hAnsi="Times New Roman" w:cs="Times New Roman"/>
            <w:sz w:val="24"/>
            <w:szCs w:val="24"/>
          </w:rPr>
          <w:delText xml:space="preserve">out of 73 </w:delText>
        </w:r>
        <w:commentRangeStart w:id="25"/>
        <w:r w:rsidR="00AB0169" w:rsidDel="00B462E7">
          <w:rPr>
            <w:rFonts w:ascii="Times New Roman" w:hAnsi="Times New Roman" w:cs="Times New Roman"/>
            <w:sz w:val="24"/>
            <w:szCs w:val="24"/>
          </w:rPr>
          <w:delText>countries</w:delText>
        </w:r>
        <w:commentRangeEnd w:id="25"/>
        <w:r w:rsidR="00B462E7" w:rsidDel="00B462E7">
          <w:rPr>
            <w:rStyle w:val="CommentReference"/>
          </w:rPr>
          <w:commentReference w:id="25"/>
        </w:r>
        <w:r w:rsidR="00AB0169" w:rsidDel="00B462E7">
          <w:rPr>
            <w:rFonts w:ascii="Times New Roman" w:hAnsi="Times New Roman" w:cs="Times New Roman"/>
            <w:sz w:val="24"/>
            <w:szCs w:val="24"/>
          </w:rPr>
          <w:delText>.</w:delText>
        </w:r>
      </w:del>
    </w:p>
    <w:p w14:paraId="389C7530" w14:textId="77777777" w:rsidR="0094432E" w:rsidRPr="00D67558" w:rsidRDefault="0094432E" w:rsidP="0094432E">
      <w:pPr>
        <w:rPr>
          <w:rFonts w:ascii="Times New Roman" w:hAnsi="Times New Roman" w:cs="Times New Roman"/>
          <w:sz w:val="24"/>
          <w:szCs w:val="24"/>
        </w:rPr>
      </w:pPr>
      <w:r>
        <w:rPr>
          <w:rFonts w:ascii="Times New Roman" w:hAnsi="Times New Roman" w:cs="Times New Roman"/>
          <w:sz w:val="24"/>
          <w:szCs w:val="24"/>
        </w:rPr>
        <w:t xml:space="preserve">A similar pattern </w:t>
      </w:r>
      <w:del w:id="26" w:author="Sen, Anindita" w:date="2017-10-10T11:09:00Z">
        <w:r w:rsidDel="00B462E7">
          <w:rPr>
            <w:rFonts w:ascii="Times New Roman" w:hAnsi="Times New Roman" w:cs="Times New Roman"/>
            <w:sz w:val="24"/>
            <w:szCs w:val="24"/>
          </w:rPr>
          <w:delText>held with the</w:delText>
        </w:r>
      </w:del>
      <w:ins w:id="27" w:author="Sen, Anindita" w:date="2017-10-10T11:09:00Z">
        <w:r w:rsidR="00B462E7">
          <w:rPr>
            <w:rFonts w:ascii="Times New Roman" w:hAnsi="Times New Roman" w:cs="Times New Roman"/>
            <w:sz w:val="24"/>
            <w:szCs w:val="24"/>
          </w:rPr>
          <w:t>was seen with</w:t>
        </w:r>
      </w:ins>
      <w:r>
        <w:rPr>
          <w:rFonts w:ascii="Times New Roman" w:hAnsi="Times New Roman" w:cs="Times New Roman"/>
          <w:sz w:val="24"/>
          <w:szCs w:val="24"/>
        </w:rPr>
        <w:t xml:space="preserve"> issues of deforestation, extinction, </w:t>
      </w:r>
      <w:r w:rsidR="00B64E09">
        <w:rPr>
          <w:rFonts w:ascii="Times New Roman" w:hAnsi="Times New Roman" w:cs="Times New Roman"/>
          <w:sz w:val="24"/>
          <w:szCs w:val="24"/>
        </w:rPr>
        <w:t>GMOs</w:t>
      </w:r>
      <w:r>
        <w:rPr>
          <w:rFonts w:ascii="Times New Roman" w:hAnsi="Times New Roman" w:cs="Times New Roman"/>
          <w:sz w:val="24"/>
          <w:szCs w:val="24"/>
        </w:rPr>
        <w:t xml:space="preserve">, greenhouse gases, nuclear waste, and water shortages. The percentage of countries whose urban students were more familiar with these issues was </w:t>
      </w:r>
      <w:commentRangeStart w:id="28"/>
      <w:r>
        <w:rPr>
          <w:rFonts w:ascii="Times New Roman" w:hAnsi="Times New Roman" w:cs="Times New Roman"/>
          <w:sz w:val="24"/>
          <w:szCs w:val="24"/>
        </w:rPr>
        <w:t xml:space="preserve">42%, 40%, 32%, 42%, 18%, and 33%, </w:t>
      </w:r>
      <w:commentRangeEnd w:id="28"/>
      <w:r w:rsidR="00B462E7">
        <w:rPr>
          <w:rStyle w:val="CommentReference"/>
        </w:rPr>
        <w:commentReference w:id="28"/>
      </w:r>
      <w:r>
        <w:rPr>
          <w:rFonts w:ascii="Times New Roman" w:hAnsi="Times New Roman" w:cs="Times New Roman"/>
          <w:sz w:val="24"/>
          <w:szCs w:val="24"/>
        </w:rPr>
        <w:t>respectively. In only 5%, 3%, 11%, 3%, 4%, and 5% of countries were urban students more optimistic about these issues.</w:t>
      </w:r>
    </w:p>
    <w:p w14:paraId="6548926B" w14:textId="77777777" w:rsidR="007A45A6" w:rsidRDefault="007A45A6" w:rsidP="007A45A6">
      <w:pPr>
        <w:rPr>
          <w:rFonts w:ascii="Times New Roman" w:hAnsi="Times New Roman" w:cs="Times New Roman"/>
          <w:b/>
          <w:sz w:val="24"/>
          <w:szCs w:val="24"/>
        </w:rPr>
      </w:pPr>
      <w:r>
        <w:rPr>
          <w:rFonts w:ascii="Times New Roman" w:hAnsi="Times New Roman" w:cs="Times New Roman"/>
          <w:b/>
          <w:sz w:val="24"/>
          <w:szCs w:val="24"/>
        </w:rPr>
        <w:t>Significance</w:t>
      </w:r>
    </w:p>
    <w:p w14:paraId="2C2606DD" w14:textId="77777777" w:rsidR="004A500B" w:rsidRPr="004A500B" w:rsidRDefault="007A45A6" w:rsidP="0080627A">
      <w:pPr>
        <w:rPr>
          <w:rFonts w:ascii="Times New Roman" w:hAnsi="Times New Roman" w:cs="Times New Roman"/>
          <w:sz w:val="24"/>
          <w:szCs w:val="24"/>
        </w:rPr>
      </w:pPr>
      <w:r>
        <w:rPr>
          <w:rFonts w:ascii="Times New Roman" w:hAnsi="Times New Roman" w:cs="Times New Roman"/>
          <w:sz w:val="24"/>
          <w:szCs w:val="24"/>
        </w:rPr>
        <w:t xml:space="preserve">This paper provides a cross-national picture of </w:t>
      </w:r>
      <w:r w:rsidR="00B609EC">
        <w:rPr>
          <w:rFonts w:ascii="Times New Roman" w:hAnsi="Times New Roman" w:cs="Times New Roman"/>
          <w:sz w:val="24"/>
          <w:szCs w:val="24"/>
        </w:rPr>
        <w:t>student</w:t>
      </w:r>
      <w:r>
        <w:rPr>
          <w:rFonts w:ascii="Times New Roman" w:hAnsi="Times New Roman" w:cs="Times New Roman"/>
          <w:sz w:val="24"/>
          <w:szCs w:val="24"/>
        </w:rPr>
        <w:t xml:space="preserve"> performance in science and </w:t>
      </w:r>
      <w:r w:rsidR="00B609EC">
        <w:rPr>
          <w:rFonts w:ascii="Times New Roman" w:hAnsi="Times New Roman" w:cs="Times New Roman"/>
          <w:sz w:val="24"/>
          <w:szCs w:val="24"/>
        </w:rPr>
        <w:t xml:space="preserve">explores how student </w:t>
      </w:r>
      <w:r>
        <w:rPr>
          <w:rFonts w:ascii="Times New Roman" w:hAnsi="Times New Roman" w:cs="Times New Roman"/>
          <w:sz w:val="24"/>
          <w:szCs w:val="24"/>
        </w:rPr>
        <w:t>awareness of environmental issues, optimism about environmental issues, and approaches to scientific epistemology</w:t>
      </w:r>
      <w:r w:rsidR="00F12777">
        <w:rPr>
          <w:rFonts w:ascii="Times New Roman" w:hAnsi="Times New Roman" w:cs="Times New Roman"/>
          <w:sz w:val="24"/>
          <w:szCs w:val="24"/>
        </w:rPr>
        <w:t xml:space="preserve"> varies by school location</w:t>
      </w:r>
      <w:r>
        <w:rPr>
          <w:rFonts w:ascii="Times New Roman" w:hAnsi="Times New Roman" w:cs="Times New Roman"/>
          <w:sz w:val="24"/>
          <w:szCs w:val="24"/>
        </w:rPr>
        <w:t xml:space="preserve">. </w:t>
      </w:r>
      <w:r w:rsidR="00B609EC">
        <w:rPr>
          <w:rFonts w:ascii="Times New Roman" w:hAnsi="Times New Roman" w:cs="Times New Roman"/>
          <w:sz w:val="24"/>
          <w:szCs w:val="24"/>
        </w:rPr>
        <w:t xml:space="preserve">Preliminary results </w:t>
      </w:r>
      <w:r w:rsidRPr="004A500B">
        <w:rPr>
          <w:rFonts w:ascii="Times New Roman" w:hAnsi="Times New Roman" w:cs="Times New Roman"/>
          <w:sz w:val="24"/>
          <w:szCs w:val="24"/>
        </w:rPr>
        <w:t xml:space="preserve">show that in most countries, </w:t>
      </w:r>
      <w:r w:rsidR="00F12777">
        <w:rPr>
          <w:rFonts w:ascii="Times New Roman" w:hAnsi="Times New Roman" w:cs="Times New Roman"/>
          <w:sz w:val="24"/>
          <w:szCs w:val="24"/>
        </w:rPr>
        <w:t xml:space="preserve">based on the PISA variables, </w:t>
      </w:r>
      <w:r w:rsidRPr="004A500B">
        <w:rPr>
          <w:rFonts w:ascii="Times New Roman" w:hAnsi="Times New Roman" w:cs="Times New Roman"/>
          <w:sz w:val="24"/>
          <w:szCs w:val="24"/>
        </w:rPr>
        <w:t xml:space="preserve">urban students are more aware of environmental issues, less optimistic about the future with regard to the problems associated with environmental issues, and agree with </w:t>
      </w:r>
      <w:r w:rsidR="00261CED">
        <w:rPr>
          <w:rFonts w:ascii="Times New Roman" w:hAnsi="Times New Roman" w:cs="Times New Roman"/>
          <w:sz w:val="24"/>
          <w:szCs w:val="24"/>
        </w:rPr>
        <w:t>epistemological questions of science</w:t>
      </w:r>
      <w:r w:rsidRPr="004A500B">
        <w:rPr>
          <w:rFonts w:ascii="Times New Roman" w:hAnsi="Times New Roman" w:cs="Times New Roman"/>
          <w:sz w:val="24"/>
          <w:szCs w:val="24"/>
        </w:rPr>
        <w:t xml:space="preserve">. These are all variables that are </w:t>
      </w:r>
      <w:r w:rsidR="00F12777">
        <w:rPr>
          <w:rFonts w:ascii="Times New Roman" w:hAnsi="Times New Roman" w:cs="Times New Roman"/>
          <w:sz w:val="24"/>
          <w:szCs w:val="24"/>
        </w:rPr>
        <w:t xml:space="preserve">generally </w:t>
      </w:r>
      <w:r w:rsidRPr="004A500B">
        <w:rPr>
          <w:rFonts w:ascii="Times New Roman" w:hAnsi="Times New Roman" w:cs="Times New Roman"/>
          <w:sz w:val="24"/>
          <w:szCs w:val="24"/>
        </w:rPr>
        <w:t>correlated with performance on the science section of PISA, though a causal relationship cannot b</w:t>
      </w:r>
      <w:r>
        <w:rPr>
          <w:rFonts w:ascii="Times New Roman" w:hAnsi="Times New Roman" w:cs="Times New Roman"/>
          <w:sz w:val="24"/>
          <w:szCs w:val="24"/>
        </w:rPr>
        <w:t>e inferred one way or the other.</w:t>
      </w:r>
    </w:p>
    <w:p w14:paraId="49E206A7" w14:textId="77777777" w:rsidR="004A500B" w:rsidRPr="007A45A6" w:rsidRDefault="004A500B" w:rsidP="0080627A">
      <w:pPr>
        <w:rPr>
          <w:rFonts w:ascii="Times New Roman" w:hAnsi="Times New Roman" w:cs="Times New Roman"/>
          <w:b/>
          <w:sz w:val="24"/>
          <w:szCs w:val="24"/>
        </w:rPr>
      </w:pPr>
      <w:r w:rsidRPr="007A45A6">
        <w:rPr>
          <w:rFonts w:ascii="Times New Roman" w:hAnsi="Times New Roman" w:cs="Times New Roman"/>
          <w:b/>
          <w:sz w:val="24"/>
          <w:szCs w:val="24"/>
        </w:rPr>
        <w:t>References</w:t>
      </w:r>
    </w:p>
    <w:p w14:paraId="7F26219C" w14:textId="77777777" w:rsidR="0080627A" w:rsidRPr="004A500B" w:rsidRDefault="004A500B">
      <w:pPr>
        <w:rPr>
          <w:rFonts w:ascii="Times New Roman" w:hAnsi="Times New Roman" w:cs="Times New Roman"/>
          <w:sz w:val="24"/>
          <w:szCs w:val="24"/>
        </w:rPr>
      </w:pPr>
      <w:r w:rsidRPr="004A500B">
        <w:rPr>
          <w:rFonts w:ascii="Times New Roman" w:hAnsi="Times New Roman" w:cs="Times New Roman"/>
          <w:sz w:val="24"/>
          <w:szCs w:val="24"/>
        </w:rPr>
        <w:t>OECD (2013), "What Makes Urban Schools Different?</w:t>
      </w:r>
      <w:proofErr w:type="gramStart"/>
      <w:r w:rsidRPr="004A500B">
        <w:rPr>
          <w:rFonts w:ascii="Times New Roman" w:hAnsi="Times New Roman" w:cs="Times New Roman"/>
          <w:sz w:val="24"/>
          <w:szCs w:val="24"/>
        </w:rPr>
        <w:t>",</w:t>
      </w:r>
      <w:proofErr w:type="gramEnd"/>
      <w:r w:rsidRPr="004A500B">
        <w:rPr>
          <w:rFonts w:ascii="Times New Roman" w:hAnsi="Times New Roman" w:cs="Times New Roman"/>
          <w:sz w:val="24"/>
          <w:szCs w:val="24"/>
        </w:rPr>
        <w:t> </w:t>
      </w:r>
      <w:r w:rsidRPr="004A500B">
        <w:rPr>
          <w:rFonts w:ascii="Times New Roman" w:hAnsi="Times New Roman" w:cs="Times New Roman"/>
          <w:i/>
          <w:iCs/>
          <w:sz w:val="24"/>
          <w:szCs w:val="24"/>
        </w:rPr>
        <w:t>PISA in Focus</w:t>
      </w:r>
      <w:r w:rsidRPr="004A500B">
        <w:rPr>
          <w:rFonts w:ascii="Times New Roman" w:hAnsi="Times New Roman" w:cs="Times New Roman"/>
          <w:sz w:val="24"/>
          <w:szCs w:val="24"/>
        </w:rPr>
        <w:t>, No. 28, OECD Publishing, Paris.</w:t>
      </w:r>
    </w:p>
    <w:sectPr w:rsidR="0080627A" w:rsidRPr="004A500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en, Anindita" w:date="2017-10-10T10:48:00Z" w:initials="SA">
    <w:p w14:paraId="74E461EB" w14:textId="77777777" w:rsidR="001954C2" w:rsidRDefault="001954C2">
      <w:pPr>
        <w:pStyle w:val="CommentText"/>
      </w:pPr>
      <w:r>
        <w:rPr>
          <w:rStyle w:val="CommentReference"/>
        </w:rPr>
        <w:annotationRef/>
      </w:r>
      <w:r>
        <w:t xml:space="preserve">Students in non-urban areas. I would suggest putting in a footnote here clearly detailing how each is defined. </w:t>
      </w:r>
    </w:p>
  </w:comment>
  <w:comment w:id="2" w:author="Sen, Anindita" w:date="2017-10-10T10:49:00Z" w:initials="SA">
    <w:p w14:paraId="788D6523" w14:textId="77777777" w:rsidR="001954C2" w:rsidRDefault="001954C2">
      <w:pPr>
        <w:pStyle w:val="CommentText"/>
      </w:pPr>
      <w:r>
        <w:rPr>
          <w:rStyle w:val="CommentReference"/>
        </w:rPr>
        <w:annotationRef/>
      </w:r>
      <w:r>
        <w:t>If running out of space, you can delete this line. Does not add too much to the objective.</w:t>
      </w:r>
    </w:p>
  </w:comment>
  <w:comment w:id="20" w:author="Sen, Anindita" w:date="2017-10-10T11:12:00Z" w:initials="SA">
    <w:p w14:paraId="636DD7CA" w14:textId="77777777" w:rsidR="00B462E7" w:rsidRDefault="00B462E7">
      <w:pPr>
        <w:pStyle w:val="CommentText"/>
      </w:pPr>
      <w:r>
        <w:rPr>
          <w:rStyle w:val="CommentReference"/>
        </w:rPr>
        <w:annotationRef/>
      </w:r>
      <w:r>
        <w:t>Julian, you have to add in a line about the results for student performance before starting on the attitude discussion.</w:t>
      </w:r>
    </w:p>
  </w:comment>
  <w:comment w:id="21" w:author="Sen, Anindita" w:date="2017-10-10T11:06:00Z" w:initials="SA">
    <w:p w14:paraId="07FC45C4" w14:textId="77777777" w:rsidR="00B462E7" w:rsidRDefault="00B462E7">
      <w:pPr>
        <w:pStyle w:val="CommentText"/>
      </w:pPr>
      <w:r>
        <w:rPr>
          <w:rStyle w:val="CommentReference"/>
        </w:rPr>
        <w:annotationRef/>
      </w:r>
      <w:r>
        <w:t>Stick to same definition all through—less optimistic or pessimistic. See above.</w:t>
      </w:r>
    </w:p>
  </w:comment>
  <w:comment w:id="25" w:author="Sen, Anindita" w:date="2017-10-10T11:07:00Z" w:initials="SA">
    <w:p w14:paraId="740D1A76" w14:textId="77777777" w:rsidR="00B462E7" w:rsidRDefault="00B462E7">
      <w:pPr>
        <w:pStyle w:val="CommentText"/>
      </w:pPr>
      <w:r>
        <w:rPr>
          <w:rStyle w:val="CommentReference"/>
        </w:rPr>
        <w:annotationRef/>
      </w:r>
      <w:r>
        <w:t xml:space="preserve">Julian, specify the year as 2015. Also why not say, close to half of the countries (X of 73?) </w:t>
      </w:r>
    </w:p>
  </w:comment>
  <w:comment w:id="28" w:author="Sen, Anindita" w:date="2017-10-10T11:10:00Z" w:initials="SA">
    <w:p w14:paraId="35BD0BCA" w14:textId="77777777" w:rsidR="00B462E7" w:rsidRDefault="00B462E7">
      <w:pPr>
        <w:pStyle w:val="CommentText"/>
      </w:pPr>
      <w:r>
        <w:rPr>
          <w:rStyle w:val="CommentReference"/>
        </w:rPr>
        <w:annotationRef/>
      </w:r>
      <w:r>
        <w:t xml:space="preserve">Instead of listing separate numbers, suggest </w:t>
      </w:r>
      <w:proofErr w:type="gramStart"/>
      <w:r>
        <w:t>grouping :</w:t>
      </w:r>
      <w:proofErr w:type="gramEnd"/>
      <w:r>
        <w:t xml:space="preserve"> around 40% of countries/ close to 1/3</w:t>
      </w:r>
      <w:r w:rsidRPr="00B462E7">
        <w:rPr>
          <w:vertAlign w:val="superscript"/>
        </w:rPr>
        <w:t>rd</w:t>
      </w:r>
      <w:r>
        <w:t xml:space="preserve"> of countries for 32% and 33%/ OR go with counts (round 30 out of 73 countries)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E461EB" w15:done="0"/>
  <w15:commentEx w15:paraId="788D6523" w15:done="0"/>
  <w15:commentEx w15:paraId="636DD7CA" w15:done="0"/>
  <w15:commentEx w15:paraId="07FC45C4" w15:done="0"/>
  <w15:commentEx w15:paraId="740D1A76" w15:done="0"/>
  <w15:commentEx w15:paraId="35BD0B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n, Anindita">
    <w15:presenceInfo w15:providerId="AD" w15:userId="S-1-5-21-1472932569-214068005-926709054-29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EBB"/>
    <w:rsid w:val="000D1610"/>
    <w:rsid w:val="001954C2"/>
    <w:rsid w:val="001E2668"/>
    <w:rsid w:val="002307A4"/>
    <w:rsid w:val="00261CED"/>
    <w:rsid w:val="002768C0"/>
    <w:rsid w:val="0027753D"/>
    <w:rsid w:val="0037602C"/>
    <w:rsid w:val="003778B3"/>
    <w:rsid w:val="003F1F0E"/>
    <w:rsid w:val="00445201"/>
    <w:rsid w:val="004A500B"/>
    <w:rsid w:val="005B2E52"/>
    <w:rsid w:val="00670EBB"/>
    <w:rsid w:val="00676581"/>
    <w:rsid w:val="00743481"/>
    <w:rsid w:val="007A45A6"/>
    <w:rsid w:val="007A6B84"/>
    <w:rsid w:val="0080627A"/>
    <w:rsid w:val="00832A78"/>
    <w:rsid w:val="008D4CE8"/>
    <w:rsid w:val="0094432E"/>
    <w:rsid w:val="009D40BC"/>
    <w:rsid w:val="00A77432"/>
    <w:rsid w:val="00AB0169"/>
    <w:rsid w:val="00AF5E4B"/>
    <w:rsid w:val="00B462E7"/>
    <w:rsid w:val="00B609EC"/>
    <w:rsid w:val="00B64E09"/>
    <w:rsid w:val="00C75B08"/>
    <w:rsid w:val="00C81D94"/>
    <w:rsid w:val="00CA7A2C"/>
    <w:rsid w:val="00CA7FC2"/>
    <w:rsid w:val="00CE04CC"/>
    <w:rsid w:val="00CF02F7"/>
    <w:rsid w:val="00D27ED5"/>
    <w:rsid w:val="00D67558"/>
    <w:rsid w:val="00E14187"/>
    <w:rsid w:val="00E53452"/>
    <w:rsid w:val="00E66D83"/>
    <w:rsid w:val="00EA0587"/>
    <w:rsid w:val="00EE6F80"/>
    <w:rsid w:val="00F12777"/>
    <w:rsid w:val="00FD4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6143"/>
  <w15:chartTrackingRefBased/>
  <w15:docId w15:val="{6D890614-94B9-4DE1-B49F-1703E274C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1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7A2C"/>
    <w:rPr>
      <w:sz w:val="16"/>
      <w:szCs w:val="16"/>
    </w:rPr>
  </w:style>
  <w:style w:type="paragraph" w:styleId="CommentText">
    <w:name w:val="annotation text"/>
    <w:basedOn w:val="Normal"/>
    <w:link w:val="CommentTextChar"/>
    <w:uiPriority w:val="99"/>
    <w:semiHidden/>
    <w:unhideWhenUsed/>
    <w:rsid w:val="00CA7A2C"/>
    <w:pPr>
      <w:spacing w:line="240" w:lineRule="auto"/>
    </w:pPr>
    <w:rPr>
      <w:sz w:val="20"/>
      <w:szCs w:val="20"/>
    </w:rPr>
  </w:style>
  <w:style w:type="character" w:customStyle="1" w:styleId="CommentTextChar">
    <w:name w:val="Comment Text Char"/>
    <w:basedOn w:val="DefaultParagraphFont"/>
    <w:link w:val="CommentText"/>
    <w:uiPriority w:val="99"/>
    <w:semiHidden/>
    <w:rsid w:val="00CA7A2C"/>
    <w:rPr>
      <w:sz w:val="20"/>
      <w:szCs w:val="20"/>
    </w:rPr>
  </w:style>
  <w:style w:type="paragraph" w:styleId="CommentSubject">
    <w:name w:val="annotation subject"/>
    <w:basedOn w:val="CommentText"/>
    <w:next w:val="CommentText"/>
    <w:link w:val="CommentSubjectChar"/>
    <w:uiPriority w:val="99"/>
    <w:semiHidden/>
    <w:unhideWhenUsed/>
    <w:rsid w:val="00CA7A2C"/>
    <w:rPr>
      <w:b/>
      <w:bCs/>
    </w:rPr>
  </w:style>
  <w:style w:type="character" w:customStyle="1" w:styleId="CommentSubjectChar">
    <w:name w:val="Comment Subject Char"/>
    <w:basedOn w:val="CommentTextChar"/>
    <w:link w:val="CommentSubject"/>
    <w:uiPriority w:val="99"/>
    <w:semiHidden/>
    <w:rsid w:val="00CA7A2C"/>
    <w:rPr>
      <w:b/>
      <w:bCs/>
      <w:sz w:val="20"/>
      <w:szCs w:val="20"/>
    </w:rPr>
  </w:style>
  <w:style w:type="paragraph" w:styleId="BalloonText">
    <w:name w:val="Balloon Text"/>
    <w:basedOn w:val="Normal"/>
    <w:link w:val="BalloonTextChar"/>
    <w:uiPriority w:val="99"/>
    <w:semiHidden/>
    <w:unhideWhenUsed/>
    <w:rsid w:val="00CA7A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A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17489">
      <w:bodyDiv w:val="1"/>
      <w:marLeft w:val="0"/>
      <w:marRight w:val="0"/>
      <w:marTop w:val="0"/>
      <w:marBottom w:val="0"/>
      <w:divBdr>
        <w:top w:val="none" w:sz="0" w:space="0" w:color="auto"/>
        <w:left w:val="none" w:sz="0" w:space="0" w:color="auto"/>
        <w:bottom w:val="none" w:sz="0" w:space="0" w:color="auto"/>
        <w:right w:val="none" w:sz="0" w:space="0" w:color="auto"/>
      </w:divBdr>
    </w:div>
    <w:div w:id="279456392">
      <w:bodyDiv w:val="1"/>
      <w:marLeft w:val="0"/>
      <w:marRight w:val="0"/>
      <w:marTop w:val="0"/>
      <w:marBottom w:val="0"/>
      <w:divBdr>
        <w:top w:val="none" w:sz="0" w:space="0" w:color="auto"/>
        <w:left w:val="none" w:sz="0" w:space="0" w:color="auto"/>
        <w:bottom w:val="none" w:sz="0" w:space="0" w:color="auto"/>
        <w:right w:val="none" w:sz="0" w:space="0" w:color="auto"/>
      </w:divBdr>
    </w:div>
    <w:div w:id="470246752">
      <w:bodyDiv w:val="1"/>
      <w:marLeft w:val="0"/>
      <w:marRight w:val="0"/>
      <w:marTop w:val="0"/>
      <w:marBottom w:val="0"/>
      <w:divBdr>
        <w:top w:val="none" w:sz="0" w:space="0" w:color="auto"/>
        <w:left w:val="none" w:sz="0" w:space="0" w:color="auto"/>
        <w:bottom w:val="none" w:sz="0" w:space="0" w:color="auto"/>
        <w:right w:val="none" w:sz="0" w:space="0" w:color="auto"/>
      </w:divBdr>
    </w:div>
    <w:div w:id="533808860">
      <w:bodyDiv w:val="1"/>
      <w:marLeft w:val="0"/>
      <w:marRight w:val="0"/>
      <w:marTop w:val="0"/>
      <w:marBottom w:val="0"/>
      <w:divBdr>
        <w:top w:val="none" w:sz="0" w:space="0" w:color="auto"/>
        <w:left w:val="none" w:sz="0" w:space="0" w:color="auto"/>
        <w:bottom w:val="none" w:sz="0" w:space="0" w:color="auto"/>
        <w:right w:val="none" w:sz="0" w:space="0" w:color="auto"/>
      </w:divBdr>
    </w:div>
    <w:div w:id="815999544">
      <w:bodyDiv w:val="1"/>
      <w:marLeft w:val="0"/>
      <w:marRight w:val="0"/>
      <w:marTop w:val="0"/>
      <w:marBottom w:val="0"/>
      <w:divBdr>
        <w:top w:val="none" w:sz="0" w:space="0" w:color="auto"/>
        <w:left w:val="none" w:sz="0" w:space="0" w:color="auto"/>
        <w:bottom w:val="none" w:sz="0" w:space="0" w:color="auto"/>
        <w:right w:val="none" w:sz="0" w:space="0" w:color="auto"/>
      </w:divBdr>
    </w:div>
    <w:div w:id="959259607">
      <w:bodyDiv w:val="1"/>
      <w:marLeft w:val="0"/>
      <w:marRight w:val="0"/>
      <w:marTop w:val="0"/>
      <w:marBottom w:val="0"/>
      <w:divBdr>
        <w:top w:val="none" w:sz="0" w:space="0" w:color="auto"/>
        <w:left w:val="none" w:sz="0" w:space="0" w:color="auto"/>
        <w:bottom w:val="none" w:sz="0" w:space="0" w:color="auto"/>
        <w:right w:val="none" w:sz="0" w:space="0" w:color="auto"/>
      </w:divBdr>
    </w:div>
    <w:div w:id="145301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5096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Gerez, Julian</dc:creator>
  <cp:keywords/>
  <dc:description/>
  <cp:lastModifiedBy>Gerez, Julian</cp:lastModifiedBy>
  <cp:revision>2</cp:revision>
  <dcterms:created xsi:type="dcterms:W3CDTF">2017-10-10T17:27:00Z</dcterms:created>
  <dcterms:modified xsi:type="dcterms:W3CDTF">2017-10-10T17:27:00Z</dcterms:modified>
</cp:coreProperties>
</file>